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3C0657F5" w:rsidR="00263F22" w:rsidRPr="00847EBF" w:rsidRDefault="00BD78F9" w:rsidP="0027514A">
      <w:pPr>
        <w:pStyle w:val="Ttulo"/>
      </w:pPr>
      <w:r>
        <w:t>CAUANE E. ANDRADE SANTOS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580055D8" w14:textId="19CC0A9C" w:rsidR="00AD48C2" w:rsidRDefault="0008586A" w:rsidP="00DF0CD0">
      <w:pPr>
        <w:pStyle w:val="NormalSemTabulacao"/>
        <w:jc w:val="right"/>
        <w:rPr>
          <w:sz w:val="20"/>
        </w:rPr>
      </w:pPr>
      <w:r>
        <w:rPr>
          <w:rFonts w:eastAsia="Arial Unicode MS"/>
          <w:b/>
          <w:bCs/>
          <w:iCs/>
          <w:color w:val="000000"/>
          <w:sz w:val="32"/>
          <w:szCs w:val="32"/>
        </w:rPr>
        <w:t>PROCESSAMENTO DE IMAGEM APLICADA A DETECÇÃO DE MUDANÇA NO USO DA TERRA</w:t>
      </w: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4E186E7B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08586A">
        <w:t>021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AD401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AD401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AD401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AD401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AD401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AD401A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AD401A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53C99BD8" w14:textId="56EEC380" w:rsidR="0008586A" w:rsidRDefault="0008586A" w:rsidP="001C3F66">
      <w:pPr>
        <w:spacing w:line="240" w:lineRule="auto"/>
        <w:ind w:firstLine="0"/>
        <w:jc w:val="left"/>
      </w:pPr>
      <w:bookmarkStart w:id="4" w:name="_Toc48568825"/>
      <w:r w:rsidRPr="0008586A">
        <w:t>As constantes mudanças no meio ambiente e na utilização de recursos naturais são respostas à evolução natural e às atividades do homem. Para que se clarifique a relação entre fenômenos que causam estas mudanças </w:t>
      </w:r>
      <w:r w:rsidR="00BD78F9">
        <w:t>pode-se</w:t>
      </w:r>
      <w:r w:rsidRPr="0008586A">
        <w:t> </w:t>
      </w:r>
      <w:r>
        <w:t>analisar dados geográficos em diferentes períodos</w:t>
      </w:r>
      <w:r w:rsidR="00BD78F9">
        <w:t xml:space="preserve"> e </w:t>
      </w:r>
      <w:r w:rsidRPr="0008586A">
        <w:t>escalas temporais e espaciais em grande volume.</w:t>
      </w:r>
    </w:p>
    <w:p w14:paraId="62674467" w14:textId="7C8B669F" w:rsidR="00277E2B" w:rsidRDefault="00277E2B" w:rsidP="001C3F66">
      <w:pPr>
        <w:spacing w:line="240" w:lineRule="auto"/>
        <w:ind w:firstLine="0"/>
        <w:jc w:val="left"/>
      </w:pPr>
    </w:p>
    <w:p w14:paraId="7399BC61" w14:textId="5B03157A" w:rsidR="0008586A" w:rsidRDefault="00277E2B" w:rsidP="001C3F66">
      <w:pPr>
        <w:spacing w:line="240" w:lineRule="auto"/>
        <w:ind w:firstLine="0"/>
        <w:jc w:val="left"/>
      </w:pPr>
      <w:r>
        <w:t xml:space="preserve">O </w:t>
      </w:r>
      <w:r w:rsidRPr="0008586A">
        <w:t>advento dos satélites </w:t>
      </w:r>
      <w:r>
        <w:t xml:space="preserve">tornou possível </w:t>
      </w:r>
      <w:r w:rsidRPr="0008586A">
        <w:t>monitorar e modelar a relação de causa e efeito</w:t>
      </w:r>
      <w:r>
        <w:t xml:space="preserve"> </w:t>
      </w:r>
      <w:r w:rsidRPr="0008586A">
        <w:t>de </w:t>
      </w:r>
      <w:r w:rsidR="00BD78F9">
        <w:t xml:space="preserve">forma </w:t>
      </w:r>
      <w:r>
        <w:t>mais</w:t>
      </w:r>
      <w:r w:rsidRPr="0008586A">
        <w:t> efetiva e econômica</w:t>
      </w:r>
      <w:r>
        <w:t>, pois possibilita previsões assertivas</w:t>
      </w:r>
      <w:r w:rsidR="00BD78F9">
        <w:t xml:space="preserve"> e o </w:t>
      </w:r>
      <w:r>
        <w:t>barateamento de custos</w:t>
      </w:r>
      <w:r w:rsidR="00BD78F9">
        <w:t xml:space="preserve"> de aquisição e atualização dos dados geográficos</w:t>
      </w:r>
      <w:r>
        <w:t>.</w:t>
      </w:r>
    </w:p>
    <w:p w14:paraId="205BD166" w14:textId="77777777" w:rsidR="00BD78F9" w:rsidRDefault="00BD78F9" w:rsidP="001C3F66">
      <w:pPr>
        <w:spacing w:line="240" w:lineRule="auto"/>
        <w:ind w:firstLine="0"/>
        <w:jc w:val="left"/>
      </w:pPr>
    </w:p>
    <w:p w14:paraId="2F8C01F2" w14:textId="446AA527" w:rsidR="00BD78F9" w:rsidRPr="0008586A" w:rsidRDefault="000A5A00" w:rsidP="0008586A">
      <w:pPr>
        <w:spacing w:line="240" w:lineRule="auto"/>
        <w:ind w:firstLine="0"/>
        <w:jc w:val="left"/>
      </w:pPr>
      <w:r>
        <w:t>Neste contexto</w:t>
      </w:r>
      <w:r w:rsidR="00BD78F9">
        <w:t xml:space="preserve">, destaca-se a relevância do </w:t>
      </w:r>
      <w:r w:rsidR="00BD78F9" w:rsidRPr="00CA6F3B">
        <w:t>sensoriamento remoto</w:t>
      </w:r>
      <w:r w:rsidR="00BD78F9">
        <w:t xml:space="preserve"> através de satélites</w:t>
      </w:r>
      <w:r w:rsidR="00BD78F9" w:rsidRPr="00CA6F3B">
        <w:t> e processamento de imagem</w:t>
      </w:r>
      <w:r w:rsidR="00BD78F9">
        <w:t xml:space="preserve"> para </w:t>
      </w:r>
      <w:r w:rsidR="001C3F66">
        <w:t>auxílio</w:t>
      </w:r>
      <w:r w:rsidR="00BD78F9">
        <w:t xml:space="preserve"> na tomada de decisão de uso da terra.</w:t>
      </w:r>
    </w:p>
    <w:p w14:paraId="1800E819" w14:textId="36F5DCBB" w:rsidR="00C33D7D" w:rsidRDefault="00C33D7D" w:rsidP="00C33D7D">
      <w:pPr>
        <w:pStyle w:val="Ttulo2"/>
      </w:pPr>
      <w:r>
        <w:t>Definição do problema</w:t>
      </w:r>
      <w:bookmarkEnd w:id="4"/>
    </w:p>
    <w:p w14:paraId="79F4A7F2" w14:textId="29B5F732" w:rsidR="00CA6F3B" w:rsidRPr="00CA6F3B" w:rsidRDefault="00CA6F3B" w:rsidP="001C3F66">
      <w:pPr>
        <w:spacing w:line="240" w:lineRule="auto"/>
        <w:ind w:firstLine="0"/>
        <w:jc w:val="left"/>
      </w:pPr>
      <w:r w:rsidRPr="00CA6F3B">
        <w:t>A partir do lançamento de um dos primeiros satélites de recursos terrestres, o LANDSAT em 1972,</w:t>
      </w:r>
      <w:r w:rsidR="00BD78F9">
        <w:t xml:space="preserve"> </w:t>
      </w:r>
      <w:r w:rsidR="0086020A">
        <w:t xml:space="preserve">observa-se que </w:t>
      </w:r>
      <w:r w:rsidRPr="00CA6F3B">
        <w:t>estudos ambientais</w:t>
      </w:r>
      <w:r w:rsidR="00BD78F9">
        <w:t xml:space="preserve"> na </w:t>
      </w:r>
      <w:r w:rsidR="00BD78F9" w:rsidRPr="00CA6F3B">
        <w:t>área</w:t>
      </w:r>
      <w:r w:rsidR="00BD78F9">
        <w:t xml:space="preserve"> </w:t>
      </w:r>
      <w:r w:rsidR="00BD78F9" w:rsidRPr="00CA6F3B">
        <w:t>de meio</w:t>
      </w:r>
      <w:r w:rsidR="00BD78F9">
        <w:t xml:space="preserve"> </w:t>
      </w:r>
      <w:r w:rsidR="001C3F66">
        <w:t>a</w:t>
      </w:r>
      <w:r w:rsidR="00BD78F9" w:rsidRPr="00CA6F3B">
        <w:t>mbiente e levantamento de recursos naturais</w:t>
      </w:r>
      <w:r w:rsidRPr="00CA6F3B">
        <w:t> avançaram em termos de qualidade, agilidade e número de informações em comparação com outras formas de detecção de alteração</w:t>
      </w:r>
      <w:r w:rsidR="000A5A00" w:rsidRPr="00CA6F3B">
        <w:t xml:space="preserve"> </w:t>
      </w:r>
      <w:r w:rsidRPr="00CA6F3B">
        <w:t>no uso do solo. Com o sensoriamento remoto e processamento de imagem é </w:t>
      </w:r>
      <w:r w:rsidR="0086020A" w:rsidRPr="0086020A">
        <w:t>viável</w:t>
      </w:r>
      <w:r w:rsidRPr="00CA6F3B">
        <w:t>, por exemplo:</w:t>
      </w:r>
    </w:p>
    <w:p w14:paraId="39DBE740" w14:textId="77777777" w:rsidR="00CA6F3B" w:rsidRPr="00CA6F3B" w:rsidRDefault="00CA6F3B" w:rsidP="001C3F66">
      <w:pPr>
        <w:spacing w:line="240" w:lineRule="auto"/>
        <w:ind w:firstLine="0"/>
        <w:jc w:val="left"/>
      </w:pPr>
    </w:p>
    <w:p w14:paraId="4443514D" w14:textId="11F3E9C9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atualizar a cartografia;</w:t>
      </w:r>
    </w:p>
    <w:p w14:paraId="6592C2A6" w14:textId="4FC70FFF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desenvolver mapas e obter informações sobre áreas minerais, agricultura, florestas;</w:t>
      </w:r>
    </w:p>
    <w:p w14:paraId="4A4245AD" w14:textId="5A27BF7A" w:rsidR="00CA6F3B" w:rsidRPr="00CA6F3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melhorar e fazer previsões com relação ao planejamento urbano e regional;</w:t>
      </w:r>
    </w:p>
    <w:p w14:paraId="6133C3F3" w14:textId="72163650" w:rsidR="00277E2B" w:rsidRDefault="00CA6F3B" w:rsidP="001C3F66">
      <w:pPr>
        <w:pStyle w:val="PargrafodaLista"/>
        <w:numPr>
          <w:ilvl w:val="0"/>
          <w:numId w:val="16"/>
        </w:numPr>
        <w:spacing w:line="240" w:lineRule="auto"/>
        <w:jc w:val="left"/>
      </w:pPr>
      <w:r w:rsidRPr="00CA6F3B">
        <w:t>identificação de áreas de preservação permanente e avaliação d</w:t>
      </w:r>
      <w:r w:rsidR="000A5A00">
        <w:t>a cobertura</w:t>
      </w:r>
      <w:r w:rsidR="000A5A00" w:rsidRPr="00CA6F3B">
        <w:t xml:space="preserve"> </w:t>
      </w:r>
      <w:r w:rsidRPr="00CA6F3B">
        <w:t>do solo</w:t>
      </w:r>
      <w:r w:rsidR="001C3F66">
        <w:t>.</w:t>
      </w:r>
    </w:p>
    <w:p w14:paraId="07939BCF" w14:textId="77777777" w:rsidR="00A0643B" w:rsidRDefault="00A0643B" w:rsidP="001C3F66">
      <w:pPr>
        <w:spacing w:line="240" w:lineRule="auto"/>
        <w:ind w:firstLine="0"/>
        <w:jc w:val="left"/>
      </w:pPr>
    </w:p>
    <w:p w14:paraId="33A1E646" w14:textId="50E33AD1" w:rsidR="00277E2B" w:rsidRPr="00277E2B" w:rsidRDefault="00A0643B" w:rsidP="001C3F66">
      <w:pPr>
        <w:spacing w:line="240" w:lineRule="auto"/>
        <w:ind w:firstLine="0"/>
        <w:jc w:val="left"/>
      </w:pPr>
      <w:r>
        <w:t>Dado as diferentes utilizações do processamento de imagem, com ênfase na aplicação de</w:t>
      </w:r>
      <w:r w:rsidR="008D4BEE">
        <w:t xml:space="preserve"> </w:t>
      </w:r>
      <w:r>
        <w:t>detecção de mudança do uso da terra, um desafio se apresenta: detectar a mudança de modo automatizado.</w:t>
      </w:r>
    </w:p>
    <w:p w14:paraId="0024EDAC" w14:textId="023FC0E1" w:rsidR="00C33D7D" w:rsidRDefault="00C33D7D" w:rsidP="00C33D7D">
      <w:pPr>
        <w:pStyle w:val="Ttulo2"/>
      </w:pPr>
      <w:bookmarkStart w:id="5" w:name="_Toc48568826"/>
      <w:r w:rsidRPr="001C3F66">
        <w:t>Objetivo</w:t>
      </w:r>
      <w:bookmarkEnd w:id="5"/>
    </w:p>
    <w:p w14:paraId="0BD040D3" w14:textId="53A1E974" w:rsidR="00A0643B" w:rsidRPr="0008586A" w:rsidRDefault="00A0643B" w:rsidP="001C3F66">
      <w:pPr>
        <w:spacing w:line="240" w:lineRule="auto"/>
        <w:ind w:firstLine="0"/>
        <w:jc w:val="left"/>
      </w:pPr>
      <w:r w:rsidRPr="0008586A">
        <w:t>O processamento de imagens aplicado a detecção de mudanças no uso d</w:t>
      </w:r>
      <w:r w:rsidR="001C3F66">
        <w:t xml:space="preserve">o solo </w:t>
      </w:r>
      <w:r w:rsidRPr="0008586A">
        <w:t>é um processo que mede como uma área específica foi modificada entre dois ou mais períodos,</w:t>
      </w:r>
      <w:r w:rsidR="001C3F66">
        <w:t xml:space="preserve"> utilizando-se de</w:t>
      </w:r>
      <w:r w:rsidRPr="0008586A">
        <w:t> séries temporais de imagens de satélite.</w:t>
      </w:r>
    </w:p>
    <w:p w14:paraId="768082BB" w14:textId="314FA8B3" w:rsidR="00277E2B" w:rsidRDefault="00A0643B" w:rsidP="001C3F66">
      <w:pPr>
        <w:spacing w:line="240" w:lineRule="auto"/>
        <w:ind w:firstLine="0"/>
        <w:jc w:val="left"/>
      </w:pPr>
      <w:r w:rsidRPr="0008586A">
        <w:t>Os resultados deste processamento de áreas específicas ou sobre um contexto mais regional, permitem diagnósticos eficientes, propõem soluções de baixo custo e criam alternativas inteligentes para os desafios enfrentados face às mudanças aceleradas que se pode observar em um território.</w:t>
      </w:r>
    </w:p>
    <w:p w14:paraId="7B55222F" w14:textId="1C26FCB1" w:rsidR="00277E2B" w:rsidRDefault="00277E2B" w:rsidP="001C3F66">
      <w:pPr>
        <w:spacing w:line="240" w:lineRule="auto"/>
        <w:ind w:firstLine="0"/>
        <w:jc w:val="left"/>
      </w:pPr>
      <w:r>
        <w:t>Utilizando-se de</w:t>
      </w:r>
      <w:r w:rsidRPr="0008586A">
        <w:t> softwares de tratamento de imagens, </w:t>
      </w:r>
      <w:r w:rsidR="0086020A">
        <w:t xml:space="preserve">pode-se </w:t>
      </w:r>
      <w:r w:rsidRPr="0008586A">
        <w:t>gerar imagens com diferentes estruturaçõe</w:t>
      </w:r>
      <w:r w:rsidR="0086020A">
        <w:t xml:space="preserve">s </w:t>
      </w:r>
      <w:r w:rsidRPr="0008586A">
        <w:t>de cores, recortes de partes das imagens e classificações</w:t>
      </w:r>
      <w:r w:rsidR="0086020A">
        <w:t xml:space="preserve"> </w:t>
      </w:r>
      <w:r w:rsidRPr="0008586A">
        <w:lastRenderedPageBreak/>
        <w:t>dos objetos identificados, sendo possível criar mapas temáticos que podem ser usados para estudos de vegetação, manejo do solo, agricultura, inundações, entre outros.</w:t>
      </w:r>
    </w:p>
    <w:p w14:paraId="415C1467" w14:textId="22B4AE9C" w:rsidR="001C3F66" w:rsidRDefault="0086020A" w:rsidP="001C3F66">
      <w:pPr>
        <w:spacing w:line="240" w:lineRule="auto"/>
        <w:ind w:firstLine="0"/>
        <w:jc w:val="left"/>
        <w:sectPr w:rsidR="001C3F66" w:rsidSect="008C5511">
          <w:headerReference w:type="default" r:id="rId17"/>
          <w:footerReference w:type="default" r:id="rId1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t xml:space="preserve">O objetivo deste trabalho consiste em automatizar </w:t>
      </w:r>
      <w:r w:rsidR="008D4BEE">
        <w:t xml:space="preserve">o processo de </w:t>
      </w:r>
      <w:r>
        <w:t>detecção de mudança no uso da terra, visando</w:t>
      </w:r>
      <w:r w:rsidR="008D4BEE">
        <w:t xml:space="preserve"> </w:t>
      </w:r>
      <w:r w:rsidR="008D4BEE" w:rsidRPr="008D4BEE">
        <w:t>facilitar o processo de monitoramento</w:t>
      </w:r>
      <w:r w:rsidR="008D4BEE">
        <w:t xml:space="preserve">, processamento e análise dos </w:t>
      </w:r>
      <w:r w:rsidR="001C3F66">
        <w:t>dados espaciais</w:t>
      </w:r>
      <w:r w:rsidR="008D4BEE">
        <w:t xml:space="preserve"> e geográficos</w:t>
      </w:r>
      <w:r w:rsidR="001C3F66">
        <w:t xml:space="preserve"> para fiscalização de uso de solo.</w:t>
      </w: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20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9AF0" w14:textId="77777777" w:rsidR="00AD401A" w:rsidRDefault="00AD401A">
      <w:r>
        <w:separator/>
      </w:r>
    </w:p>
    <w:p w14:paraId="5E0FBCE2" w14:textId="77777777" w:rsidR="00AD401A" w:rsidRDefault="00AD401A"/>
  </w:endnote>
  <w:endnote w:type="continuationSeparator" w:id="0">
    <w:p w14:paraId="25DBED56" w14:textId="77777777" w:rsidR="00AD401A" w:rsidRDefault="00AD401A">
      <w:r>
        <w:continuationSeparator/>
      </w:r>
    </w:p>
    <w:p w14:paraId="012CD21D" w14:textId="77777777" w:rsidR="00AD401A" w:rsidRDefault="00AD40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BC60" w14:textId="77777777" w:rsidR="001C3F66" w:rsidRDefault="001C3F6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5137" w14:textId="77777777" w:rsidR="001C3F66" w:rsidRDefault="001C3F6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47090C3B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</w:t>
        </w:r>
        <w:r w:rsidR="001C3F66" w:rsidRPr="001C3F66">
          <w:rPr>
            <w:sz w:val="20"/>
            <w:szCs w:val="20"/>
          </w:rPr>
          <w:t>https://lume.ufrgs.br/bitstream/handle/10183/17551/000717629.pdf</w:t>
        </w:r>
        <w:r w:rsidR="001C3F66" w:rsidRPr="00B349A1">
          <w:rPr>
            <w:sz w:val="20"/>
            <w:szCs w:val="20"/>
          </w:rPr>
          <w:t xml:space="preserve"> </w:t>
        </w:r>
        <w:r w:rsidRPr="00B349A1">
          <w:rPr>
            <w:sz w:val="20"/>
            <w:szCs w:val="20"/>
          </w:rPr>
          <w:t>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BA155" w14:textId="77777777" w:rsidR="00AD401A" w:rsidRDefault="00AD401A">
      <w:r>
        <w:separator/>
      </w:r>
    </w:p>
    <w:p w14:paraId="6A29367B" w14:textId="77777777" w:rsidR="00AD401A" w:rsidRDefault="00AD401A"/>
  </w:footnote>
  <w:footnote w:type="continuationSeparator" w:id="0">
    <w:p w14:paraId="318BCD9D" w14:textId="77777777" w:rsidR="00AD401A" w:rsidRDefault="00AD401A">
      <w:r>
        <w:continuationSeparator/>
      </w:r>
    </w:p>
    <w:p w14:paraId="5B5BBC47" w14:textId="77777777" w:rsidR="00AD401A" w:rsidRDefault="00AD40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B659" w14:textId="77777777" w:rsidR="001C3F66" w:rsidRDefault="001C3F6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8389" w14:textId="77777777" w:rsidR="001C3F66" w:rsidRDefault="001C3F6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CCC9E" w14:textId="77777777" w:rsidR="001C3F66" w:rsidRDefault="001C3F6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2" type="#_x0000_t75" style="width:3in;height:3in" o:bullet="t"/>
    </w:pict>
  </w:numPicBullet>
  <w:numPicBullet w:numPicBulletId="1">
    <w:pict>
      <v:shape id="_x0000_i1333" type="#_x0000_t75" style="width:3in;height:3in" o:bullet="t"/>
    </w:pict>
  </w:numPicBullet>
  <w:numPicBullet w:numPicBulletId="2">
    <w:pict>
      <v:shape id="_x0000_i1334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67D27"/>
    <w:multiLevelType w:val="hybridMultilevel"/>
    <w:tmpl w:val="2B0CC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137E89"/>
    <w:multiLevelType w:val="hybridMultilevel"/>
    <w:tmpl w:val="786A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4"/>
  </w:num>
  <w:num w:numId="5">
    <w:abstractNumId w:val="13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8"/>
  </w:num>
  <w:num w:numId="12">
    <w:abstractNumId w:val="6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activeWritingStyle w:appName="MSWord" w:lang="pt-BR" w:vendorID="1" w:dllVersion="513" w:checkStyle="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9AB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86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3F66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77E2B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181"/>
    <w:rsid w:val="00857CA6"/>
    <w:rsid w:val="0086020A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4BEE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43B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4D72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01A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8F9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6F3B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9DF6BC217F241A29FABDCD788E37F" ma:contentTypeVersion="0" ma:contentTypeDescription="Crie um novo documento." ma:contentTypeScope="" ma:versionID="f899a280e14cad76217407682fa473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5B0AA-4105-490F-95C0-8D9E252821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4CBA6-CFD3-4A1E-B344-80A833E68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9C54D7-AD47-4010-B8D4-7FC283F7B5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6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Cauane Emanuela Andrade dos Santosµ</cp:lastModifiedBy>
  <cp:revision>28</cp:revision>
  <cp:lastPrinted>2011-06-20T19:51:00Z</cp:lastPrinted>
  <dcterms:created xsi:type="dcterms:W3CDTF">2015-12-19T02:00:00Z</dcterms:created>
  <dcterms:modified xsi:type="dcterms:W3CDTF">2021-09-11T14:19:00Z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0x0101004C39DF6BC217F241A29FABDCD788E37F</vt:lpwstr>
  </property>
</Properties>
</file>